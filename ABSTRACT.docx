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5"/>
        <w:ind w:left="993" w:right="1408" w:hanging="10"/>
        <w:jc w:val="center"/>
        <w:rPr>
          <w:rFonts w:ascii="Times New Roman" w:hAnsi="Times New Roman" w:eastAsia="Times New Roman" w:cs="Times New Roman"/>
          <w:b w:val="0"/>
          <w:bCs w:val="0"/>
          <w:sz w:val="30"/>
        </w:rPr>
      </w:pPr>
      <w:r>
        <w:rPr>
          <w:rFonts w:ascii="Times New Roman" w:hAnsi="Times New Roman" w:eastAsia="Times New Roman" w:cs="Times New Roman"/>
          <w:b w:val="0"/>
          <w:bCs w:val="0"/>
          <w:sz w:val="30"/>
        </w:rPr>
        <w:t xml:space="preserve">ABSTRACT </w:t>
      </w:r>
    </w:p>
    <w:p>
      <w:pPr>
        <w:spacing w:after="165"/>
        <w:ind w:left="993" w:right="1408" w:hanging="10"/>
        <w:jc w:val="center"/>
        <w:rPr>
          <w:b w:val="0"/>
          <w:bCs w:val="0"/>
        </w:rPr>
      </w:pPr>
      <w:r>
        <w:rPr>
          <w:rFonts w:ascii="Times New Roman" w:hAnsi="Times New Roman" w:eastAsia="Times New Roman" w:cs="Times New Roman"/>
          <w:b w:val="0"/>
          <w:bCs w:val="0"/>
          <w:sz w:val="30"/>
        </w:rPr>
        <w:t xml:space="preserve">THE ROBOTICS CLUB </w:t>
      </w:r>
    </w:p>
    <w:p>
      <w:pPr>
        <w:spacing w:after="168"/>
        <w:ind w:left="993" w:right="1410" w:hanging="10"/>
        <w:jc w:val="center"/>
        <w:rPr>
          <w:b w:val="0"/>
          <w:bCs w:val="0"/>
        </w:rPr>
      </w:pPr>
      <w:r>
        <w:rPr>
          <w:rFonts w:ascii="Times New Roman" w:hAnsi="Times New Roman" w:eastAsia="Times New Roman" w:cs="Times New Roman"/>
          <w:b w:val="0"/>
          <w:bCs w:val="0"/>
          <w:sz w:val="30"/>
        </w:rPr>
        <w:t xml:space="preserve"> INDUCTION’2</w:t>
      </w:r>
      <w:r>
        <w:rPr>
          <w:rFonts w:hint="default" w:ascii="Times New Roman" w:hAnsi="Times New Roman" w:eastAsia="Times New Roman" w:cs="Times New Roman"/>
          <w:b w:val="0"/>
          <w:bCs w:val="0"/>
          <w:sz w:val="30"/>
          <w:lang w:val="en-US"/>
        </w:rPr>
        <w:t>1</w:t>
      </w:r>
      <w:r>
        <w:rPr>
          <w:rFonts w:ascii="Times New Roman" w:hAnsi="Times New Roman" w:eastAsia="Times New Roman" w:cs="Times New Roman"/>
          <w:b w:val="0"/>
          <w:bCs w:val="0"/>
          <w:sz w:val="30"/>
        </w:rPr>
        <w:t xml:space="preserve"> </w:t>
      </w:r>
    </w:p>
    <w:p>
      <w:pPr>
        <w:spacing w:after="0"/>
        <w:ind w:left="993" w:right="1410" w:hanging="10"/>
        <w:jc w:val="center"/>
        <w:rPr>
          <w:rFonts w:hint="default"/>
          <w:b w:val="0"/>
          <w:bCs w:val="0"/>
          <w:lang w:val="en-US"/>
        </w:rPr>
      </w:pPr>
      <w:r>
        <w:rPr>
          <w:rFonts w:ascii="Times New Roman" w:hAnsi="Times New Roman" w:eastAsia="Times New Roman" w:cs="Times New Roman"/>
          <w:b w:val="0"/>
          <w:bCs w:val="0"/>
          <w:sz w:val="30"/>
        </w:rPr>
        <w:t xml:space="preserve">TEAM NO - </w:t>
      </w:r>
      <w:r>
        <w:rPr>
          <w:rFonts w:hint="default" w:ascii="Times New Roman" w:hAnsi="Times New Roman" w:eastAsia="Times New Roman" w:cs="Times New Roman"/>
          <w:b w:val="0"/>
          <w:bCs w:val="0"/>
          <w:sz w:val="30"/>
          <w:lang w:val="en-US"/>
        </w:rPr>
        <w:t>09</w:t>
      </w:r>
    </w:p>
    <w:p>
      <w:pPr>
        <w:spacing w:after="88"/>
      </w:pPr>
      <w:r>
        <w:rPr>
          <w:rFonts w:ascii="Times New Roman" w:hAnsi="Times New Roman" w:eastAsia="Times New Roman" w:cs="Times New Roman"/>
          <w:sz w:val="19"/>
        </w:rPr>
        <w:t xml:space="preserve"> </w:t>
      </w:r>
    </w:p>
    <w:p>
      <w:pPr>
        <w:spacing w:after="0"/>
      </w:pPr>
      <w:r>
        <w:rPr>
          <w:rFonts w:ascii="Times New Roman" w:hAnsi="Times New Roman" w:eastAsia="Times New Roman" w:cs="Times New Roman"/>
          <w:sz w:val="30"/>
        </w:rPr>
        <w:t xml:space="preserve"> </w:t>
      </w:r>
    </w:p>
    <w:p>
      <w:pPr>
        <w:spacing w:after="12" w:line="248" w:lineRule="auto"/>
        <w:ind w:left="10" w:hanging="10"/>
        <w:jc w:val="both"/>
        <w:rPr>
          <w:rFonts w:hint="default" w:ascii="Times New Roman" w:hAnsi="Times New Roman" w:eastAsia="Times New Roman" w:cs="Times New Roman"/>
          <w:b/>
          <w:bCs/>
          <w:sz w:val="23"/>
        </w:rPr>
      </w:pPr>
      <w:r>
        <w:rPr>
          <w:rFonts w:hint="default" w:ascii="Times New Roman" w:hAnsi="Times New Roman" w:eastAsia="Times New Roman" w:cs="Times New Roman"/>
          <w:b/>
          <w:bCs/>
          <w:sz w:val="26"/>
        </w:rPr>
        <w:t>AIM</w:t>
      </w:r>
      <w:r>
        <w:rPr>
          <w:rFonts w:hint="default" w:ascii="Times New Roman" w:hAnsi="Times New Roman" w:eastAsia="Times New Roman" w:cs="Times New Roman"/>
          <w:b/>
          <w:bCs/>
          <w:sz w:val="23"/>
        </w:rPr>
        <w:t xml:space="preserve">: </w:t>
      </w:r>
    </w:p>
    <w:p>
      <w:pPr>
        <w:spacing w:after="12" w:line="248" w:lineRule="auto"/>
        <w:ind w:left="10" w:hanging="10"/>
        <w:jc w:val="both"/>
        <w:rPr>
          <w:rFonts w:hint="default" w:ascii="Times New Roman" w:hAnsi="Times New Roman" w:eastAsia="Times New Roman" w:cs="Times New Roman"/>
          <w:sz w:val="24"/>
          <w:szCs w:val="24"/>
          <w:lang w:val="en-US"/>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he major motivation of this project is to reduce the traffic congestion in </w:t>
      </w:r>
      <w:r>
        <w:rPr>
          <w:rFonts w:hint="default" w:ascii="Times New Roman" w:hAnsi="Times New Roman" w:eastAsia="SimSun" w:cs="Times New Roman"/>
          <w:sz w:val="24"/>
          <w:szCs w:val="24"/>
          <w:lang w:val="en-US"/>
        </w:rPr>
        <w:t>pubs,drive in</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multi-storeyed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buildings and malls due to unavailability of parking spaces .The project displays the nearest empty slot if present with respect to user location. Our project aims to make efficient use of parking spaces. We track vacant slots in the parking space and assign that to the user</w:t>
      </w:r>
      <w:r>
        <w:rPr>
          <w:rFonts w:hint="default" w:ascii="Times New Roman" w:hAnsi="Times New Roman" w:eastAsia="SimSun" w:cs="Times New Roman"/>
          <w:sz w:val="24"/>
          <w:szCs w:val="24"/>
          <w:lang w:val="en-US"/>
        </w:rPr>
        <w:t xml:space="preserve"> and also help’s </w:t>
      </w:r>
      <w:r>
        <w:rPr>
          <w:rFonts w:hint="default" w:ascii="Times New Roman" w:hAnsi="Times New Roman" w:eastAsia="Times New Roman" w:cs="Times New Roman"/>
          <w:sz w:val="24"/>
          <w:szCs w:val="24"/>
          <w:lang w:val="en-US"/>
        </w:rPr>
        <w:t>to clear the parking space  lots due to jams.</w:t>
      </w:r>
    </w:p>
    <w:p>
      <w:pPr>
        <w:spacing w:after="12" w:line="248" w:lineRule="auto"/>
        <w:ind w:left="10" w:hanging="10"/>
        <w:jc w:val="both"/>
        <w:rPr>
          <w:rFonts w:hint="default" w:ascii="Times New Roman" w:hAnsi="Times New Roman" w:eastAsia="Times New Roman" w:cs="Times New Roman"/>
          <w:sz w:val="24"/>
          <w:szCs w:val="24"/>
          <w:lang w:val="en-US"/>
        </w:rPr>
      </w:pPr>
    </w:p>
    <w:p>
      <w:pPr>
        <w:spacing w:after="0"/>
        <w:ind w:left="-5" w:hanging="10"/>
        <w:rPr>
          <w:rFonts w:hint="default" w:ascii="Times New Roman" w:hAnsi="Times New Roman" w:cs="Times New Roman"/>
          <w:b/>
          <w:bCs/>
        </w:rPr>
      </w:pPr>
      <w:r>
        <w:rPr>
          <w:rFonts w:hint="default" w:ascii="Times New Roman" w:hAnsi="Times New Roman" w:eastAsia="Times New Roman" w:cs="Times New Roman"/>
          <w:b/>
          <w:bCs/>
          <w:sz w:val="26"/>
        </w:rPr>
        <w:t xml:space="preserve">THE PROBLEM: </w:t>
      </w:r>
      <w:r>
        <w:rPr>
          <w:rFonts w:hint="default" w:ascii="Times New Roman" w:hAnsi="Times New Roman" w:eastAsia="Times New Roman" w:cs="Times New Roman"/>
          <w:b/>
          <w:bCs/>
          <w:sz w:val="23"/>
        </w:rPr>
        <w:t xml:space="preserve"> </w:t>
      </w:r>
    </w:p>
    <w:p>
      <w:pPr>
        <w:spacing w:after="13"/>
        <w:rPr>
          <w:sz w:val="24"/>
          <w:szCs w:val="24"/>
        </w:rPr>
      </w:pPr>
      <w:r>
        <w:rPr>
          <w:rFonts w:hint="default"/>
          <w:sz w:val="24"/>
          <w:szCs w:val="24"/>
          <w:lang w:val="en-US"/>
        </w:rPr>
        <w:t>I</w:t>
      </w:r>
      <w:r>
        <w:rPr>
          <w:sz w:val="24"/>
          <w:szCs w:val="24"/>
          <w:lang w:val="en-US"/>
        </w:rPr>
        <w:t xml:space="preserve">n our daily life we are seeing a lot of traffic in parking areas,drive-in’s,pubs,many malls in these areas many cars and other vehicles are rushed and a less area will be allotted for </w:t>
      </w:r>
      <w:r>
        <w:rPr>
          <w:rFonts w:hint="default"/>
          <w:sz w:val="24"/>
          <w:szCs w:val="24"/>
          <w:lang w:val="en-US"/>
        </w:rPr>
        <w:t xml:space="preserve">parking </w:t>
      </w:r>
      <w:r>
        <w:rPr>
          <w:sz w:val="24"/>
          <w:szCs w:val="24"/>
          <w:lang w:val="en-US"/>
        </w:rPr>
        <w:t xml:space="preserve"> and a lot of time is wasted for many people.</w:t>
      </w:r>
    </w:p>
    <w:p>
      <w:pPr>
        <w:spacing w:after="13"/>
      </w:pPr>
    </w:p>
    <w:p>
      <w:pPr>
        <w:spacing w:after="0"/>
        <w:ind w:left="-5" w:hanging="10"/>
        <w:jc w:val="both"/>
        <w:rPr>
          <w:rFonts w:hint="default" w:ascii="Times New Roman" w:hAnsi="Times New Roman" w:eastAsia="Times New Roman" w:cs="Times New Roman"/>
          <w:b/>
          <w:bCs/>
          <w:sz w:val="26"/>
        </w:rPr>
      </w:pPr>
      <w:r>
        <w:rPr>
          <w:rFonts w:hint="default" w:ascii="Times New Roman" w:hAnsi="Times New Roman" w:eastAsia="Times New Roman" w:cs="Times New Roman"/>
          <w:b/>
          <w:bCs/>
          <w:sz w:val="26"/>
        </w:rPr>
        <w:t xml:space="preserve">THE TEAMS APPROACH TO THE PROBLEM: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ascii="Times New Roman" w:hAnsi="Times New Roman" w:eastAsia="serif" w:cs="Times New Roman"/>
          <w:i w:val="0"/>
          <w:iCs w:val="0"/>
          <w:caps w:val="0"/>
          <w:color w:val="444444"/>
          <w:spacing w:val="0"/>
          <w:sz w:val="24"/>
          <w:szCs w:val="24"/>
          <w:shd w:val="clear" w:fill="FFFFFF"/>
          <w:vertAlign w:val="baseline"/>
        </w:rPr>
      </w:pPr>
      <w:r>
        <w:rPr>
          <w:rFonts w:hint="default" w:ascii="Times New Roman" w:hAnsi="Times New Roman" w:eastAsia="serif" w:cs="Times New Roman"/>
          <w:i w:val="0"/>
          <w:iCs w:val="0"/>
          <w:caps w:val="0"/>
          <w:color w:val="444444"/>
          <w:spacing w:val="0"/>
          <w:sz w:val="24"/>
          <w:szCs w:val="24"/>
          <w:shd w:val="clear" w:fill="FFFFFF"/>
          <w:vertAlign w:val="baseline"/>
        </w:rPr>
        <w:t>This smart parking system project consists of </w:t>
      </w:r>
      <w:r>
        <w:rPr>
          <w:rFonts w:hint="default" w:ascii="Times New Roman" w:hAnsi="Times New Roman" w:eastAsia="serif" w:cs="Times New Roman"/>
          <w:i w:val="0"/>
          <w:iCs w:val="0"/>
          <w:caps w:val="0"/>
          <w:color w:val="444444"/>
          <w:spacing w:val="0"/>
          <w:sz w:val="24"/>
          <w:szCs w:val="24"/>
          <w:shd w:val="clear" w:fill="FFFFFF"/>
          <w:vertAlign w:val="baseline"/>
        </w:rPr>
        <w:t>Arduino</w:t>
      </w:r>
      <w:r>
        <w:rPr>
          <w:rFonts w:hint="default" w:ascii="Times New Roman" w:hAnsi="Times New Roman" w:eastAsia="serif" w:cs="Times New Roman"/>
          <w:i w:val="0"/>
          <w:iCs w:val="0"/>
          <w:caps w:val="0"/>
          <w:color w:val="444444"/>
          <w:spacing w:val="0"/>
          <w:sz w:val="24"/>
          <w:szCs w:val="24"/>
          <w:shd w:val="clear" w:fill="FFFFFF"/>
          <w:vertAlign w:val="baseline"/>
        </w:rPr>
        <w:t xml:space="preserve">, </w:t>
      </w:r>
      <w:r>
        <w:rPr>
          <w:rFonts w:hint="default" w:ascii="Times New Roman" w:hAnsi="Times New Roman" w:eastAsia="serif" w:cs="Times New Roman"/>
          <w:i w:val="0"/>
          <w:iCs w:val="0"/>
          <w:caps w:val="0"/>
          <w:color w:val="444444"/>
          <w:spacing w:val="0"/>
          <w:sz w:val="24"/>
          <w:szCs w:val="24"/>
          <w:shd w:val="clear" w:fill="FFFFFF"/>
          <w:vertAlign w:val="baseline"/>
          <w:lang w:val="en-US"/>
        </w:rPr>
        <w:t>five</w:t>
      </w:r>
      <w:r>
        <w:rPr>
          <w:rFonts w:hint="default" w:ascii="Times New Roman" w:hAnsi="Times New Roman" w:eastAsia="serif" w:cs="Times New Roman"/>
          <w:i w:val="0"/>
          <w:iCs w:val="0"/>
          <w:caps w:val="0"/>
          <w:color w:val="444444"/>
          <w:spacing w:val="0"/>
          <w:sz w:val="24"/>
          <w:szCs w:val="24"/>
          <w:shd w:val="clear" w:fill="FFFFFF"/>
          <w:vertAlign w:val="baseline"/>
        </w:rPr>
        <w:t> </w:t>
      </w:r>
      <w:r>
        <w:rPr>
          <w:rFonts w:hint="default" w:ascii="Times New Roman" w:hAnsi="Times New Roman" w:eastAsia="serif" w:cs="Times New Roman"/>
          <w:i w:val="0"/>
          <w:iCs w:val="0"/>
          <w:caps w:val="0"/>
          <w:color w:val="444444"/>
          <w:spacing w:val="0"/>
          <w:sz w:val="24"/>
          <w:szCs w:val="24"/>
          <w:shd w:val="clear" w:fill="FFFFFF"/>
          <w:vertAlign w:val="baseline"/>
          <w:lang w:val="en-US"/>
        </w:rPr>
        <w:t xml:space="preserve">IR sensor </w:t>
      </w:r>
      <w:r>
        <w:rPr>
          <w:rFonts w:hint="default" w:ascii="Times New Roman" w:hAnsi="Times New Roman" w:eastAsia="serif" w:cs="Times New Roman"/>
          <w:i w:val="0"/>
          <w:iCs w:val="0"/>
          <w:caps w:val="0"/>
          <w:color w:val="444444"/>
          <w:spacing w:val="0"/>
          <w:sz w:val="24"/>
          <w:szCs w:val="24"/>
          <w:shd w:val="clear" w:fill="FFFFFF"/>
          <w:vertAlign w:val="baseline"/>
        </w:rPr>
        <w:t>, one servo motor, and one </w:t>
      </w:r>
      <w:r>
        <w:rPr>
          <w:rFonts w:hint="default" w:ascii="Times New Roman" w:hAnsi="Times New Roman" w:eastAsia="serif" w:cs="Times New Roman"/>
          <w:i w:val="0"/>
          <w:iCs w:val="0"/>
          <w:caps w:val="0"/>
          <w:color w:val="444444"/>
          <w:spacing w:val="0"/>
          <w:sz w:val="24"/>
          <w:szCs w:val="24"/>
          <w:shd w:val="clear" w:fill="FFFFFF"/>
          <w:vertAlign w:val="baseline"/>
          <w:lang w:val="en-US"/>
        </w:rPr>
        <w:t>LCD display</w:t>
      </w:r>
      <w:r>
        <w:rPr>
          <w:rFonts w:hint="default" w:ascii="Times New Roman" w:hAnsi="Times New Roman" w:eastAsia="serif" w:cs="Times New Roman"/>
          <w:i w:val="0"/>
          <w:iCs w:val="0"/>
          <w:caps w:val="0"/>
          <w:color w:val="444444"/>
          <w:spacing w:val="0"/>
          <w:sz w:val="24"/>
          <w:szCs w:val="24"/>
          <w:shd w:val="clear" w:fill="FFFFFF"/>
          <w:vertAlign w:val="baseline"/>
        </w:rPr>
        <w:t xml:space="preserve">. Where the Arduino is the main microcontroller that controls the whole system. Two IR sensors are used at the entry and exit gates to detect vehicle entry and exit in the parking area. And other </w:t>
      </w:r>
      <w:r>
        <w:rPr>
          <w:rFonts w:hint="default" w:ascii="Times New Roman" w:hAnsi="Times New Roman" w:eastAsia="serif" w:cs="Times New Roman"/>
          <w:i w:val="0"/>
          <w:iCs w:val="0"/>
          <w:caps w:val="0"/>
          <w:color w:val="444444"/>
          <w:spacing w:val="0"/>
          <w:sz w:val="24"/>
          <w:szCs w:val="24"/>
          <w:shd w:val="clear" w:fill="FFFFFF"/>
          <w:vertAlign w:val="baseline"/>
          <w:lang w:val="en-US"/>
        </w:rPr>
        <w:t>three</w:t>
      </w:r>
      <w:r>
        <w:rPr>
          <w:rFonts w:hint="default" w:ascii="Times New Roman" w:hAnsi="Times New Roman" w:eastAsia="serif" w:cs="Times New Roman"/>
          <w:i w:val="0"/>
          <w:iCs w:val="0"/>
          <w:caps w:val="0"/>
          <w:color w:val="444444"/>
          <w:spacing w:val="0"/>
          <w:sz w:val="24"/>
          <w:szCs w:val="24"/>
          <w:shd w:val="clear" w:fill="FFFFFF"/>
          <w:vertAlign w:val="baseline"/>
        </w:rPr>
        <w:t xml:space="preserve"> IR sensors are used to detect the parking slot availability. The servo motor is placed at the entry and exit gate that is used to open and close the gates. Also, an </w:t>
      </w:r>
      <w:r>
        <w:rPr>
          <w:rFonts w:hint="default" w:ascii="Times New Roman" w:hAnsi="Times New Roman" w:eastAsia="serif" w:cs="Times New Roman"/>
          <w:i w:val="0"/>
          <w:iCs w:val="0"/>
          <w:caps w:val="0"/>
          <w:color w:val="444444"/>
          <w:spacing w:val="0"/>
          <w:sz w:val="24"/>
          <w:szCs w:val="24"/>
          <w:shd w:val="clear" w:fill="FFFFFF"/>
          <w:vertAlign w:val="baseline"/>
          <w:lang w:val="en-US"/>
        </w:rPr>
        <w:t xml:space="preserve">LCD display </w:t>
      </w:r>
      <w:r>
        <w:rPr>
          <w:rFonts w:hint="default" w:ascii="Times New Roman" w:hAnsi="Times New Roman" w:eastAsia="serif" w:cs="Times New Roman"/>
          <w:i w:val="0"/>
          <w:iCs w:val="0"/>
          <w:caps w:val="0"/>
          <w:color w:val="444444"/>
          <w:spacing w:val="0"/>
          <w:sz w:val="24"/>
          <w:szCs w:val="24"/>
          <w:shd w:val="clear" w:fill="FFFFFF"/>
          <w:vertAlign w:val="baseline"/>
        </w:rPr>
        <w:t> is placed at the entrance, which is used to show the availability of parking slots in the parking area.When a vehicle arrives at the gate of the parking area, the display continuously shows the number of empty slots. If there have any empty slots then the system opens the entry gate by the servo motor. After entering the car into the parking area, when it will occupy a slot, then the display shows this slot is full. If there is no empty parking slot then the system displays all slots are full and does not open the gate.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ascii="Times New Roman" w:hAnsi="Times New Roman" w:eastAsia="serif" w:cs="Times New Roman"/>
          <w:i w:val="0"/>
          <w:iCs w:val="0"/>
          <w:caps w:val="0"/>
          <w:color w:val="444444"/>
          <w:spacing w:val="0"/>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lang w:val="en-US"/>
        </w:rPr>
      </w:pPr>
      <w:r>
        <w:rPr>
          <w:rFonts w:hint="default"/>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lang w:val="en-US"/>
        </w:rPr>
      </w:pP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8"/>
          <w:szCs w:val="28"/>
        </w:rPr>
      </w:pPr>
    </w:p>
    <w:p>
      <w:pPr>
        <w:jc w:val="both"/>
        <w:rPr>
          <w:rFonts w:hint="default" w:ascii="Times New Roman" w:hAnsi="Times New Roman" w:cs="Times New Roman"/>
          <w:bCs/>
          <w:sz w:val="28"/>
          <w:szCs w:val="28"/>
        </w:rPr>
      </w:pPr>
    </w:p>
    <w:p>
      <w:pPr>
        <w:jc w:val="both"/>
        <w:rPr>
          <w:rFonts w:hint="default" w:ascii="Times New Roman" w:hAnsi="Times New Roman" w:cs="Times New Roman"/>
          <w:b/>
          <w:bCs w:val="0"/>
          <w:sz w:val="28"/>
          <w:szCs w:val="28"/>
        </w:rPr>
      </w:pPr>
      <w:r>
        <w:rPr>
          <w:rFonts w:hint="default" w:ascii="Times New Roman" w:hAnsi="Times New Roman" w:cs="Times New Roman"/>
          <w:b/>
          <w:bCs w:val="0"/>
          <w:sz w:val="28"/>
          <w:szCs w:val="28"/>
        </w:rPr>
        <w:t>BLOCK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ascii="serif" w:hAnsi="serif" w:eastAsia="serif" w:cs="serif"/>
          <w:i w:val="0"/>
          <w:iCs w:val="0"/>
          <w:caps w:val="0"/>
          <w:color w:val="444444"/>
          <w:spacing w:val="0"/>
          <w:kern w:val="0"/>
          <w:sz w:val="19"/>
          <w:szCs w:val="19"/>
          <w:shd w:val="clear" w:fill="F8F8F8"/>
          <w:vertAlign w:val="baseline"/>
          <w:lang w:val="en-US" w:eastAsia="zh-CN" w:bidi="ar"/>
        </w:rPr>
      </w:pPr>
      <w:r>
        <w:rPr>
          <w:rFonts w:hint="default"/>
          <w:b/>
          <w:bCs w:val="0"/>
          <w:lang w:val="en-US"/>
        </w:rPr>
        <w:t xml:space="preserve">                    </w:t>
      </w:r>
      <w:bookmarkStart w:id="0" w:name="_GoBack"/>
      <w:r>
        <w:rPr>
          <w:rFonts w:hint="default" w:ascii="serif" w:hAnsi="serif" w:eastAsia="serif" w:cs="serif"/>
          <w:i w:val="0"/>
          <w:iCs w:val="0"/>
          <w:caps w:val="0"/>
          <w:color w:val="444444"/>
          <w:spacing w:val="0"/>
          <w:kern w:val="0"/>
          <w:sz w:val="19"/>
          <w:szCs w:val="19"/>
          <w:shd w:val="clear" w:fill="F8F8F8"/>
          <w:vertAlign w:val="baseline"/>
          <w:lang w:val="en-US" w:eastAsia="zh-CN" w:bidi="ar"/>
        </w:rPr>
        <w:drawing>
          <wp:inline distT="0" distB="0" distL="114300" distR="114300">
            <wp:extent cx="4950460" cy="4019550"/>
            <wp:effectExtent l="0" t="0" r="2540" b="3810"/>
            <wp:docPr id="1" name="Picture 1" descr="te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am 9"/>
                    <pic:cNvPicPr>
                      <a:picLocks noChangeAspect="1"/>
                    </pic:cNvPicPr>
                  </pic:nvPicPr>
                  <pic:blipFill>
                    <a:blip r:embed="rId4"/>
                    <a:stretch>
                      <a:fillRect/>
                    </a:stretch>
                  </pic:blipFill>
                  <pic:spPr>
                    <a:xfrm>
                      <a:off x="0" y="0"/>
                      <a:ext cx="4950460" cy="4019550"/>
                    </a:xfrm>
                    <a:prstGeom prst="rect">
                      <a:avLst/>
                    </a:prstGeom>
                  </pic:spPr>
                </pic:pic>
              </a:graphicData>
            </a:graphic>
          </wp:inline>
        </w:drawing>
      </w:r>
      <w:bookmarkEnd w:id="0"/>
      <w:ins w:id="0">
        <w:r>
          <w:rPr>
            <w:rFonts w:hint="default" w:ascii="serif" w:hAnsi="serif" w:eastAsia="serif" w:cs="serif"/>
            <w:i w:val="0"/>
            <w:iCs w:val="0"/>
            <w:caps w:val="0"/>
            <w:color w:val="444444"/>
            <w:spacing w:val="0"/>
            <w:kern w:val="0"/>
            <w:sz w:val="19"/>
            <w:szCs w:val="19"/>
            <w:shd w:val="clear" w:fill="F8F8F8"/>
            <w:vertAlign w:val="baseline"/>
            <w:lang w:val="en-US" w:eastAsia="zh-CN" w:bidi="ar"/>
          </w:rPr>
          <w:br w:type="textWrapping"/>
        </w:r>
      </w:ins>
    </w:p>
    <w:p>
      <w:pPr>
        <w:jc w:val="both"/>
        <w:rPr>
          <w:rFonts w:hint="default" w:ascii="Times New Roman" w:hAnsi="Times New Roman" w:cs="Times New Roman"/>
          <w:bCs/>
          <w:sz w:val="28"/>
          <w:szCs w:val="28"/>
        </w:rPr>
      </w:pPr>
      <w:r>
        <w:rPr>
          <w:rFonts w:hint="default" w:ascii="Times New Roman" w:hAnsi="Times New Roman" w:cs="Times New Roman"/>
          <w:b/>
          <w:bCs w:val="0"/>
          <w:sz w:val="28"/>
        </w:rPr>
        <w:t>TITLE OF THE PROJECT</w:t>
      </w:r>
      <w:r>
        <w:rPr>
          <w:rFonts w:hint="default" w:ascii="Times New Roman" w:hAnsi="Times New Roman" w:cs="Times New Roman"/>
          <w:bCs/>
          <w:sz w:val="28"/>
        </w:rPr>
        <w:t xml:space="preserve">: - </w:t>
      </w:r>
      <w:r>
        <w:rPr>
          <w:rFonts w:hint="default" w:ascii="Times New Roman" w:hAnsi="Times New Roman" w:eastAsia="Times New Roman" w:cs="Times New Roman"/>
          <w:sz w:val="26"/>
        </w:rPr>
        <w:t>STABLER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ascii="serif" w:hAnsi="serif" w:eastAsia="serif" w:cs="serif"/>
          <w:i w:val="0"/>
          <w:iCs w:val="0"/>
          <w:caps w:val="0"/>
          <w:color w:val="444444"/>
          <w:spacing w:val="0"/>
          <w:kern w:val="0"/>
          <w:sz w:val="19"/>
          <w:szCs w:val="19"/>
          <w:shd w:val="clear" w:fill="F8F8F8"/>
          <w:vertAlign w:val="baseline"/>
          <w:lang w:val="en-US" w:eastAsia="zh-CN" w:bidi="ar"/>
        </w:rPr>
      </w:pPr>
    </w:p>
    <w:p>
      <w:pPr>
        <w:spacing w:after="235"/>
        <w:ind w:left="-5" w:hanging="10"/>
        <w:rPr>
          <w:rFonts w:hint="default" w:ascii="Times New Roman" w:hAnsi="Times New Roman" w:eastAsia="Times New Roman" w:cs="Times New Roman"/>
          <w:sz w:val="26"/>
        </w:rPr>
      </w:pPr>
      <w:r>
        <w:rPr>
          <w:rFonts w:hint="default" w:ascii="Times New Roman" w:hAnsi="Times New Roman" w:eastAsia="Times New Roman" w:cs="Times New Roman"/>
          <w:b/>
          <w:bCs/>
          <w:sz w:val="26"/>
          <w:lang w:val="en-US"/>
        </w:rPr>
        <w:t xml:space="preserve">WHAT </w:t>
      </w:r>
      <w:r>
        <w:rPr>
          <w:rFonts w:hint="default"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INSPIRED YOU</w:t>
      </w:r>
      <w:r>
        <w:rPr>
          <w:rFonts w:hint="default"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TO</w:t>
      </w:r>
      <w:r>
        <w:rPr>
          <w:rFonts w:hint="default"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SELECT</w:t>
      </w:r>
      <w:r>
        <w:rPr>
          <w:rFonts w:hint="default" w:ascii="Times New Roman" w:hAnsi="Times New Roman" w:eastAsia="Times New Roman" w:cs="Times New Roman"/>
          <w:sz w:val="26"/>
        </w:rPr>
        <w:t xml:space="preserve"> </w:t>
      </w:r>
      <w:r>
        <w:rPr>
          <w:rFonts w:hint="default" w:ascii="Times New Roman" w:hAnsi="Times New Roman" w:eastAsia="Times New Roman" w:cs="Times New Roman"/>
          <w:b/>
          <w:bCs/>
          <w:sz w:val="26"/>
          <w:lang w:val="en-US"/>
        </w:rPr>
        <w:t>THE</w:t>
      </w:r>
      <w:r>
        <w:rPr>
          <w:rFonts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 xml:space="preserve">PROBLEM </w:t>
      </w:r>
      <w:r>
        <w:rPr>
          <w:rFonts w:hint="default" w:ascii="Times New Roman" w:hAnsi="Times New Roman" w:eastAsia="Times New Roman" w:cs="Times New Roman"/>
          <w:sz w:val="26"/>
        </w:rPr>
        <w:t xml:space="preserve">? </w:t>
      </w:r>
    </w:p>
    <w:p>
      <w:pPr>
        <w:spacing w:after="13"/>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In our daily life we are seeing a lot of traffic in parking areas,drive-in’s,pubs,many malls in these areas many cars and other vehicles are rushed and a less area will be allotted for parking  and a lot of time is wasted for many people. </w:t>
      </w:r>
      <w:r>
        <w:rPr>
          <w:rFonts w:hint="default" w:ascii="Times New Roman" w:hAnsi="Times New Roman" w:eastAsia="Times New Roman" w:cs="Times New Roman"/>
          <w:sz w:val="24"/>
          <w:szCs w:val="24"/>
          <w:lang w:val="en-US"/>
        </w:rPr>
        <w:t>so,to overcome this problem we have chosen this bot</w:t>
      </w:r>
    </w:p>
    <w:p>
      <w:pPr>
        <w:spacing w:after="235"/>
        <w:ind w:left="-5" w:hanging="10"/>
        <w:rPr>
          <w:rFonts w:hint="default" w:ascii="Times New Roman" w:hAnsi="Times New Roman" w:eastAsia="Times New Roman" w:cs="Times New Roman"/>
          <w:sz w:val="26"/>
        </w:rPr>
      </w:pPr>
    </w:p>
    <w:p>
      <w:pPr>
        <w:spacing w:after="242"/>
        <w:ind w:left="-5" w:hanging="10"/>
      </w:pPr>
      <w:r>
        <w:rPr>
          <w:rFonts w:ascii="Times New Roman" w:hAnsi="Times New Roman" w:eastAsia="Times New Roman" w:cs="Times New Roman"/>
          <w:b/>
          <w:bCs/>
          <w:sz w:val="26"/>
        </w:rPr>
        <w:t>W</w:t>
      </w:r>
      <w:r>
        <w:rPr>
          <w:rFonts w:hint="default" w:ascii="Times New Roman" w:hAnsi="Times New Roman" w:eastAsia="Times New Roman" w:cs="Times New Roman"/>
          <w:b/>
          <w:bCs/>
          <w:sz w:val="26"/>
          <w:lang w:val="en-US"/>
        </w:rPr>
        <w:t>HAT DO YOU FEEL</w:t>
      </w:r>
      <w:r>
        <w:rPr>
          <w:rFonts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IS</w:t>
      </w:r>
      <w:r>
        <w:rPr>
          <w:rFonts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THE</w:t>
      </w:r>
      <w:r>
        <w:rPr>
          <w:rFonts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MOST</w:t>
      </w:r>
      <w:r>
        <w:rPr>
          <w:rFonts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INNOVATIVE</w:t>
      </w:r>
      <w:r>
        <w:rPr>
          <w:rFonts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PART OF</w:t>
      </w:r>
      <w:r>
        <w:rPr>
          <w:rFonts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THE</w:t>
      </w:r>
      <w:r>
        <w:rPr>
          <w:rFonts w:ascii="Times New Roman" w:hAnsi="Times New Roman" w:eastAsia="Times New Roman" w:cs="Times New Roman"/>
          <w:b/>
          <w:bCs/>
          <w:sz w:val="26"/>
        </w:rPr>
        <w:t xml:space="preserve"> </w:t>
      </w:r>
      <w:r>
        <w:rPr>
          <w:rFonts w:hint="default" w:ascii="Times New Roman" w:hAnsi="Times New Roman" w:eastAsia="Times New Roman" w:cs="Times New Roman"/>
          <w:b/>
          <w:bCs/>
          <w:sz w:val="26"/>
          <w:lang w:val="en-US"/>
        </w:rPr>
        <w:t xml:space="preserve">PROBLEM </w:t>
      </w:r>
      <w:r>
        <w:rPr>
          <w:rFonts w:ascii="Times New Roman" w:hAnsi="Times New Roman" w:eastAsia="Times New Roman" w:cs="Times New Roman"/>
          <w:b/>
          <w:bCs/>
          <w:sz w:val="26"/>
        </w:rPr>
        <w:t xml:space="preserve">?  </w:t>
      </w:r>
      <w:r>
        <w:rPr>
          <w:rFonts w:ascii="Times New Roman" w:hAnsi="Times New Roman" w:eastAsia="Times New Roman" w:cs="Times New Roman"/>
          <w:sz w:val="26"/>
        </w:rPr>
        <w:t xml:space="preserve">                 </w:t>
      </w:r>
    </w:p>
    <w:p>
      <w:pPr>
        <w:spacing w:after="18"/>
        <w:rPr>
          <w:rFonts w:hint="default"/>
          <w:sz w:val="24"/>
          <w:szCs w:val="24"/>
          <w:lang w:val="en-US"/>
        </w:rPr>
      </w:pPr>
      <w:r>
        <w:rPr>
          <w:rFonts w:hint="default"/>
          <w:sz w:val="24"/>
          <w:szCs w:val="24"/>
          <w:lang w:val="en-US"/>
        </w:rPr>
        <w:t>T</w:t>
      </w:r>
      <w:r>
        <w:rPr>
          <w:sz w:val="24"/>
          <w:szCs w:val="24"/>
          <w:lang w:val="en-US"/>
        </w:rPr>
        <w:t xml:space="preserve">he most innovative part of our bot is </w:t>
      </w:r>
      <w:r>
        <w:rPr>
          <w:rFonts w:hint="default"/>
          <w:sz w:val="24"/>
          <w:szCs w:val="24"/>
          <w:lang w:val="en-US"/>
        </w:rPr>
        <w:t xml:space="preserve">we can provide security to the vehicles in the absence of user thus if any theft happen we can inform to user and also working of IR sensor, servo motor, LCD display. We feel that opening and closing of a gate in our bot is difficult when both the vehicles approached in opposite direction.  </w:t>
      </w:r>
    </w:p>
    <w:p>
      <w:pPr>
        <w:spacing w:after="18"/>
        <w:rPr>
          <w:rFonts w:ascii="Times New Roman" w:hAnsi="Times New Roman" w:eastAsia="Times New Roman" w:cs="Times New Roman"/>
          <w:sz w:val="26"/>
        </w:rPr>
      </w:pPr>
    </w:p>
    <w:p>
      <w:pPr>
        <w:spacing w:after="18"/>
        <w:rPr>
          <w:rFonts w:ascii="Times New Roman" w:hAnsi="Times New Roman" w:eastAsia="Times New Roman" w:cs="Times New Roman"/>
          <w:b/>
          <w:bCs/>
          <w:sz w:val="26"/>
        </w:rPr>
      </w:pPr>
    </w:p>
    <w:p>
      <w:pPr>
        <w:spacing w:after="18"/>
        <w:rPr>
          <w:rFonts w:ascii="Times New Roman" w:hAnsi="Times New Roman" w:eastAsia="Times New Roman" w:cs="Times New Roman"/>
          <w:b/>
          <w:bCs/>
          <w:sz w:val="26"/>
        </w:rPr>
      </w:pPr>
    </w:p>
    <w:p>
      <w:pPr>
        <w:spacing w:after="18"/>
        <w:rPr>
          <w:rFonts w:ascii="Times New Roman" w:hAnsi="Times New Roman" w:eastAsia="Times New Roman" w:cs="Times New Roman"/>
          <w:sz w:val="26"/>
        </w:rPr>
      </w:pPr>
      <w:r>
        <w:rPr>
          <w:rFonts w:ascii="Times New Roman" w:hAnsi="Times New Roman" w:eastAsia="Times New Roman" w:cs="Times New Roman"/>
          <w:b/>
          <w:bCs/>
          <w:sz w:val="26"/>
        </w:rPr>
        <w:t>SPECIFICATIONS</w:t>
      </w:r>
      <w:r>
        <w:rPr>
          <w:rFonts w:ascii="Times New Roman" w:hAnsi="Times New Roman" w:eastAsia="Times New Roman" w:cs="Times New Roman"/>
          <w:sz w:val="26"/>
        </w:rPr>
        <w:t xml:space="preserve">: </w:t>
      </w:r>
    </w:p>
    <w:p>
      <w:pPr>
        <w:numPr>
          <w:ilvl w:val="0"/>
          <w:numId w:val="0"/>
        </w:numPr>
        <w:spacing w:after="18"/>
        <w:ind w:leftChars="0"/>
        <w:rPr>
          <w:rFonts w:ascii="Times New Roman" w:hAnsi="Times New Roman" w:eastAsia="Times New Roman" w:cs="Times New Roman"/>
          <w:sz w:val="26"/>
        </w:rPr>
      </w:pPr>
    </w:p>
    <w:p>
      <w:pPr>
        <w:numPr>
          <w:ilvl w:val="0"/>
          <w:numId w:val="0"/>
        </w:numPr>
        <w:spacing w:after="18"/>
        <w:ind w:leftChars="0"/>
        <w:rPr>
          <w:sz w:val="24"/>
          <w:szCs w:val="24"/>
          <w:lang w:val="en-US"/>
        </w:rPr>
      </w:pPr>
      <w:r>
        <w:rPr>
          <w:sz w:val="24"/>
          <w:szCs w:val="24"/>
          <w:lang w:val="en-US"/>
        </w:rPr>
        <w:t xml:space="preserve">• </w:t>
      </w:r>
      <w:r>
        <w:rPr>
          <w:rFonts w:hint="default"/>
          <w:sz w:val="24"/>
          <w:szCs w:val="24"/>
          <w:lang w:val="en-US"/>
        </w:rPr>
        <w:t>P</w:t>
      </w:r>
      <w:r>
        <w:rPr>
          <w:sz w:val="24"/>
          <w:szCs w:val="24"/>
          <w:lang w:val="en-US"/>
        </w:rPr>
        <w:t xml:space="preserve">rovides </w:t>
      </w:r>
      <w:r>
        <w:rPr>
          <w:rFonts w:hint="default"/>
          <w:sz w:val="24"/>
          <w:szCs w:val="24"/>
          <w:lang w:val="en-US"/>
        </w:rPr>
        <w:t>S</w:t>
      </w:r>
      <w:r>
        <w:rPr>
          <w:sz w:val="24"/>
          <w:szCs w:val="24"/>
          <w:lang w:val="en-US"/>
        </w:rPr>
        <w:t xml:space="preserve">ecurity to the </w:t>
      </w:r>
      <w:r>
        <w:rPr>
          <w:rFonts w:hint="default"/>
          <w:sz w:val="24"/>
          <w:szCs w:val="24"/>
          <w:lang w:val="en-US"/>
        </w:rPr>
        <w:t>V</w:t>
      </w:r>
      <w:r>
        <w:rPr>
          <w:sz w:val="24"/>
          <w:szCs w:val="24"/>
          <w:lang w:val="en-US"/>
        </w:rPr>
        <w:t xml:space="preserve">ehicles. </w:t>
      </w:r>
    </w:p>
    <w:p>
      <w:pPr>
        <w:spacing w:after="0"/>
        <w:rPr>
          <w:rFonts w:hint="default"/>
          <w:sz w:val="24"/>
          <w:szCs w:val="24"/>
          <w:lang w:val="en-US"/>
        </w:rPr>
      </w:pPr>
      <w:r>
        <w:rPr>
          <w:sz w:val="24"/>
          <w:szCs w:val="24"/>
          <w:lang w:val="en-US"/>
        </w:rPr>
        <w:t xml:space="preserve">• </w:t>
      </w:r>
      <w:r>
        <w:rPr>
          <w:rFonts w:hint="default"/>
          <w:sz w:val="24"/>
          <w:szCs w:val="24"/>
          <w:lang w:val="en-US"/>
        </w:rPr>
        <w:t>Automatic Opening and Closing Gate.</w:t>
      </w:r>
    </w:p>
    <w:p>
      <w:pPr>
        <w:spacing w:after="0"/>
        <w:rPr>
          <w:sz w:val="24"/>
          <w:szCs w:val="24"/>
        </w:rPr>
      </w:pPr>
      <w:r>
        <w:rPr>
          <w:sz w:val="24"/>
          <w:szCs w:val="24"/>
          <w:lang w:val="en-US"/>
        </w:rPr>
        <w:t xml:space="preserve">• </w:t>
      </w:r>
      <w:r>
        <w:rPr>
          <w:rFonts w:hint="default"/>
          <w:sz w:val="24"/>
          <w:szCs w:val="24"/>
          <w:lang w:val="en-US"/>
        </w:rPr>
        <w:t>S</w:t>
      </w:r>
      <w:r>
        <w:rPr>
          <w:sz w:val="24"/>
          <w:szCs w:val="24"/>
          <w:lang w:val="en-US"/>
        </w:rPr>
        <w:t xml:space="preserve">mart </w:t>
      </w:r>
      <w:r>
        <w:rPr>
          <w:rFonts w:hint="default"/>
          <w:sz w:val="24"/>
          <w:szCs w:val="24"/>
          <w:lang w:val="en-US"/>
        </w:rPr>
        <w:t>P</w:t>
      </w:r>
      <w:r>
        <w:rPr>
          <w:sz w:val="24"/>
          <w:szCs w:val="24"/>
          <w:lang w:val="en-US"/>
        </w:rPr>
        <w:t xml:space="preserve">arking </w:t>
      </w:r>
    </w:p>
    <w:p>
      <w:pPr>
        <w:spacing w:after="0"/>
        <w:rPr>
          <w:sz w:val="24"/>
          <w:szCs w:val="24"/>
        </w:rPr>
      </w:pPr>
      <w:r>
        <w:rPr>
          <w:sz w:val="24"/>
          <w:szCs w:val="24"/>
          <w:lang w:val="en-US"/>
        </w:rPr>
        <w:t xml:space="preserve">• </w:t>
      </w:r>
      <w:r>
        <w:rPr>
          <w:rFonts w:hint="default"/>
          <w:sz w:val="24"/>
          <w:szCs w:val="24"/>
          <w:lang w:val="en-US"/>
        </w:rPr>
        <w:t>R</w:t>
      </w:r>
      <w:r>
        <w:rPr>
          <w:sz w:val="24"/>
          <w:szCs w:val="24"/>
          <w:lang w:val="en-US"/>
        </w:rPr>
        <w:t xml:space="preserve">educes </w:t>
      </w:r>
      <w:r>
        <w:rPr>
          <w:rFonts w:hint="default"/>
          <w:sz w:val="24"/>
          <w:szCs w:val="24"/>
          <w:lang w:val="en-US"/>
        </w:rPr>
        <w:t>M</w:t>
      </w:r>
      <w:r>
        <w:rPr>
          <w:sz w:val="24"/>
          <w:szCs w:val="24"/>
          <w:lang w:val="en-US"/>
        </w:rPr>
        <w:t xml:space="preserve">an </w:t>
      </w:r>
      <w:r>
        <w:rPr>
          <w:rFonts w:hint="default"/>
          <w:sz w:val="24"/>
          <w:szCs w:val="24"/>
          <w:lang w:val="en-US"/>
        </w:rPr>
        <w:t>W</w:t>
      </w:r>
      <w:r>
        <w:rPr>
          <w:sz w:val="24"/>
          <w:szCs w:val="24"/>
          <w:lang w:val="en-US"/>
        </w:rPr>
        <w:t xml:space="preserve">ork </w:t>
      </w:r>
    </w:p>
    <w:p>
      <w:pPr>
        <w:spacing w:after="0"/>
        <w:rPr>
          <w:lang w:val="en-US"/>
        </w:rPr>
      </w:pPr>
    </w:p>
    <w:p>
      <w:pPr>
        <w:numPr>
          <w:ilvl w:val="0"/>
          <w:numId w:val="0"/>
        </w:numPr>
        <w:spacing w:after="18"/>
        <w:ind w:leftChars="0"/>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9" w:lineRule="atLeast"/>
        <w:ind w:left="0" w:right="0" w:firstLine="0"/>
        <w:textAlignment w:val="baseline"/>
        <w:rPr>
          <w:rFonts w:hint="default" w:ascii="serif" w:hAnsi="serif" w:eastAsia="serif" w:cs="serif"/>
          <w:i w:val="0"/>
          <w:iCs w:val="0"/>
          <w:caps w:val="0"/>
          <w:color w:val="444444"/>
          <w:spacing w:val="0"/>
          <w:kern w:val="0"/>
          <w:sz w:val="19"/>
          <w:szCs w:val="19"/>
          <w:shd w:val="clear" w:fill="F8F8F8"/>
          <w:vertAlign w:val="baseline"/>
          <w:lang w:val="en-US" w:eastAsia="zh-CN" w:bidi="ar"/>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E35E7"/>
    <w:rsid w:val="25C73051"/>
    <w:rsid w:val="73FE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2022-07-07T19:40:00Z</dcterms:created>
  <dc:creator>lenovo</dc:creator>
  <cp:lastModifiedBy>lenovo</cp:lastModifiedBy>
  <dcterms:modified xsi:type="dcterms:W3CDTF">2022-07-08T07:00:01Z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2057-11.2.0.10451</vt:lpwstr>
  </property>
  <property fmtid="{D5CDD505-2E9C-101B-9397-08002B2CF9AE}" pid="3" name="ICV">
    <vt:lpwstr>F64C64BE10AA484B821F39CC7DE6351E</vt:lpwstr>
  </property>
</Properties>
</file>